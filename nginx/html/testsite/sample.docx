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0BE" w:rsidRDefault="009560BE" w:rsidP="009560BE"/>
    <w:p w:rsidR="009560BE" w:rsidRDefault="009560BE" w:rsidP="009560BE">
      <w:pPr>
        <w:spacing w:before="100" w:beforeAutospacing="1" w:after="100" w:afterAutospacing="1"/>
        <w:rPr>
          <w:rFonts w:ascii="Arial Narrow" w:eastAsia="Times New Roman" w:hAnsi="Arial Narrow" w:cs="Times New Roman"/>
          <w:sz w:val="24"/>
          <w:szCs w:val="24"/>
        </w:rPr>
      </w:pPr>
      <w:r>
        <w:rPr>
          <w:rFonts w:ascii="Arial Narrow" w:eastAsia="Times New Roman" w:hAnsi="Arial Narrow" w:cs="Times New Roman"/>
          <w:sz w:val="24"/>
          <w:szCs w:val="24"/>
        </w:rPr>
        <w:t>Dear Selection Committee,</w:t>
      </w:r>
    </w:p>
    <w:p w:rsidR="009560BE" w:rsidDel="00707A16" w:rsidRDefault="009560BE" w:rsidP="009560BE">
      <w:pPr>
        <w:spacing w:before="100" w:beforeAutospacing="1" w:after="100" w:afterAutospacing="1"/>
        <w:rPr>
          <w:del w:id="0" w:author="Amitabh Sural" w:date="2010-08-16T11:18:00Z"/>
          <w:rFonts w:ascii="Arial Narrow" w:eastAsia="Times New Roman" w:hAnsi="Arial Narrow" w:cs="Times New Roman"/>
          <w:sz w:val="24"/>
          <w:szCs w:val="24"/>
        </w:rPr>
      </w:pPr>
      <w:r>
        <w:rPr>
          <w:rFonts w:ascii="Arial Narrow" w:eastAsia="Times New Roman" w:hAnsi="Arial Narrow" w:cs="Times New Roman"/>
          <w:sz w:val="24"/>
          <w:szCs w:val="24"/>
        </w:rPr>
        <w:t>I would like to recommend Mr. Balaji P for the post-graduate program course in Business Administra</w:t>
      </w:r>
      <w:r w:rsidR="004D5EAE">
        <w:rPr>
          <w:rFonts w:ascii="Arial Narrow" w:eastAsia="Times New Roman" w:hAnsi="Arial Narrow" w:cs="Times New Roman"/>
          <w:sz w:val="24"/>
          <w:szCs w:val="24"/>
        </w:rPr>
        <w:t>t</w:t>
      </w:r>
      <w:r>
        <w:rPr>
          <w:rFonts w:ascii="Arial Narrow" w:eastAsia="Times New Roman" w:hAnsi="Arial Narrow" w:cs="Times New Roman"/>
          <w:sz w:val="24"/>
          <w:szCs w:val="24"/>
        </w:rPr>
        <w:t xml:space="preserve">ion in your University. He joined the Application Networking Group in the company in the capacity of a Software Engineer .Balaji was inducted in the team after a rigorous interview process where he impressed us a lot with his strong analytical and programming skills combined with his exceptional knowledge in the telecom domain. The team was managed by me and Balaji was one of my direct reportee. </w:t>
      </w:r>
      <w:del w:id="1" w:author="Amitabh Sural" w:date="2010-08-16T11:18:00Z">
        <w:r w:rsidDel="00707A16">
          <w:rPr>
            <w:rFonts w:ascii="Arial Narrow" w:eastAsia="Times New Roman" w:hAnsi="Arial Narrow" w:cs="Times New Roman"/>
            <w:sz w:val="24"/>
            <w:szCs w:val="24"/>
          </w:rPr>
          <w:delText>His work involved developing modules for our client RiverMine that specializes in providing automated solutions – both software and managed services allowing organizations to gain visibility into and control over, their telecom spend. Rivermine has saved many Fortune 1000 companies and large government organizations millions of dollars per year. </w:delText>
        </w:r>
      </w:del>
      <w:ins w:id="2" w:author="Amitabh Sural" w:date="2010-08-16T11:18:00Z">
        <w:r w:rsidR="00CF6E68">
          <w:rPr>
            <w:rFonts w:ascii="Arial Narrow" w:eastAsia="Times New Roman" w:hAnsi="Arial Narrow" w:cs="Times New Roman"/>
            <w:sz w:val="24"/>
            <w:szCs w:val="24"/>
          </w:rPr>
          <w:t>(Put your work here)</w:t>
        </w:r>
      </w:ins>
    </w:p>
    <w:p w:rsidR="009560BE" w:rsidDel="00140BF1" w:rsidRDefault="009560BE" w:rsidP="009560BE">
      <w:pPr>
        <w:spacing w:before="100" w:beforeAutospacing="1" w:after="100" w:afterAutospacing="1"/>
        <w:rPr>
          <w:del w:id="3" w:author="Amitabh Sural" w:date="2010-08-16T11:20:00Z"/>
          <w:rFonts w:ascii="Arial Narrow" w:eastAsia="Times New Roman" w:hAnsi="Arial Narrow" w:cs="Times New Roman"/>
          <w:sz w:val="24"/>
          <w:szCs w:val="24"/>
        </w:rPr>
      </w:pPr>
      <w:r>
        <w:rPr>
          <w:rFonts w:ascii="Arial Narrow" w:eastAsia="Times New Roman" w:hAnsi="Arial Narrow" w:cs="Times New Roman"/>
          <w:sz w:val="24"/>
          <w:szCs w:val="24"/>
        </w:rPr>
        <w:t xml:space="preserve">Balaji showed a high level of commitment and initiative to learn the intricacies of this complex project. Everyone in the team was highly impressed with his workaholic nature. The team gained a lot from his extensive knowledge of the financial domain as well. In the initial stages he was assigned the task of understanding the product and to fix bugs in the software product. In a few weeks he had become so adept at handling the programming aspect of the project that I decided to assign him the development of certain other modules of the project right from scratch. In that stage, </w:t>
      </w:r>
      <w:ins w:id="4" w:author="Amitabh Sural" w:date="2010-08-16T11:20:00Z">
        <w:r w:rsidR="00AF5F0E">
          <w:rPr>
            <w:rFonts w:ascii="Arial Narrow" w:eastAsia="Times New Roman" w:hAnsi="Arial Narrow" w:cs="Times New Roman"/>
            <w:sz w:val="24"/>
            <w:szCs w:val="24"/>
          </w:rPr>
          <w:t>Balaji</w:t>
        </w:r>
      </w:ins>
      <w:del w:id="5" w:author="Amitabh Sural" w:date="2010-08-16T11:20:00Z">
        <w:r w:rsidDel="00AF5F0E">
          <w:rPr>
            <w:rFonts w:ascii="Arial Narrow" w:eastAsia="Times New Roman" w:hAnsi="Arial Narrow" w:cs="Times New Roman"/>
            <w:sz w:val="24"/>
            <w:szCs w:val="24"/>
          </w:rPr>
          <w:delText>Amitabh</w:delText>
        </w:r>
      </w:del>
      <w:r>
        <w:rPr>
          <w:rFonts w:ascii="Arial Narrow" w:eastAsia="Times New Roman" w:hAnsi="Arial Narrow" w:cs="Times New Roman"/>
          <w:sz w:val="24"/>
          <w:szCs w:val="24"/>
        </w:rPr>
        <w:t xml:space="preserve"> worked with a</w:t>
      </w:r>
      <w:ins w:id="6" w:author="Amitabh Sural" w:date="2010-08-16T11:20:00Z">
        <w:r w:rsidR="00AF5F0E">
          <w:rPr>
            <w:rFonts w:ascii="Arial Narrow" w:eastAsia="Times New Roman" w:hAnsi="Arial Narrow" w:cs="Times New Roman"/>
            <w:sz w:val="24"/>
            <w:szCs w:val="24"/>
          </w:rPr>
          <w:t>nother</w:t>
        </w:r>
      </w:ins>
      <w:del w:id="7" w:author="Amitabh Sural" w:date="2010-08-16T11:20:00Z">
        <w:r w:rsidDel="00AF5F0E">
          <w:rPr>
            <w:rFonts w:ascii="Arial Narrow" w:eastAsia="Times New Roman" w:hAnsi="Arial Narrow" w:cs="Times New Roman"/>
            <w:sz w:val="24"/>
            <w:szCs w:val="24"/>
          </w:rPr>
          <w:delText xml:space="preserve"> </w:delText>
        </w:r>
      </w:del>
      <w:r>
        <w:rPr>
          <w:rFonts w:ascii="Arial Narrow" w:eastAsia="Times New Roman" w:hAnsi="Arial Narrow" w:cs="Times New Roman"/>
          <w:sz w:val="24"/>
          <w:szCs w:val="24"/>
        </w:rPr>
        <w:t>senior engineer in the team to create the design followed by the implementation of the enhancement of the project .</w:t>
      </w:r>
      <w:r>
        <w:rPr>
          <w:rFonts w:ascii="Arial Narrow" w:eastAsia="Times New Roman" w:hAnsi="Arial Narrow" w:cs="Times New Roman"/>
          <w:color w:val="333333"/>
          <w:sz w:val="24"/>
          <w:szCs w:val="24"/>
        </w:rPr>
        <w:t xml:space="preserve">This stage included modeling and automating its software solutions for Invoice processing and auditing and Network optimization through business intelligence. </w:t>
      </w:r>
      <w:r>
        <w:rPr>
          <w:rFonts w:ascii="Arial Narrow" w:eastAsia="Times New Roman" w:hAnsi="Arial Narrow" w:cs="Times New Roman"/>
          <w:sz w:val="24"/>
          <w:szCs w:val="24"/>
        </w:rPr>
        <w:t>He was also critically involved in troubleshooting numerous issues in various modules of the project where his remarkable grasp of the product was of immense help. In a very short span of time he became a critical resource of our team handling tricky customer issues that won him many accolades from the client side as well. His exemplary performance made him an automatic nomination for the Best Newcomer of the Year Award.</w:t>
      </w:r>
    </w:p>
    <w:p w:rsidR="00140BF1" w:rsidRDefault="00140BF1" w:rsidP="009560BE">
      <w:pPr>
        <w:spacing w:before="100" w:beforeAutospacing="1" w:after="100" w:afterAutospacing="1"/>
        <w:rPr>
          <w:ins w:id="8" w:author="Amitabh Sural" w:date="2010-08-16T11:21:00Z"/>
          <w:rFonts w:ascii="Arial Narrow" w:eastAsia="Times New Roman" w:hAnsi="Arial Narrow" w:cs="Times New Roman"/>
          <w:sz w:val="24"/>
          <w:szCs w:val="24"/>
        </w:rPr>
      </w:pPr>
      <w:ins w:id="9" w:author="Amitabh Sural" w:date="2010-08-16T11:21:00Z">
        <w:r>
          <w:rPr>
            <w:rFonts w:ascii="Arial Narrow" w:eastAsia="Times New Roman" w:hAnsi="Arial Narrow" w:cs="Times New Roman"/>
            <w:sz w:val="24"/>
            <w:szCs w:val="24"/>
          </w:rPr>
          <w:t>He started to get himself involved in a lot of S</w:t>
        </w:r>
      </w:ins>
      <w:ins w:id="10" w:author="Amitabh Sural" w:date="2010-08-16T11:22:00Z">
        <w:r>
          <w:rPr>
            <w:rFonts w:ascii="Arial Narrow" w:eastAsia="Times New Roman" w:hAnsi="Arial Narrow" w:cs="Times New Roman"/>
            <w:sz w:val="24"/>
            <w:szCs w:val="24"/>
          </w:rPr>
          <w:t>upport Engineer Training Program.He actively participated in a lot of the Escalation Issues and the Proof-of-Concept work at the Customer end.</w:t>
        </w:r>
      </w:ins>
      <w:ins w:id="11" w:author="Amitabh Sural" w:date="2010-08-16T11:28:00Z">
        <w:r w:rsidR="007C2207">
          <w:rPr>
            <w:rFonts w:ascii="Arial Narrow" w:eastAsia="Times New Roman" w:hAnsi="Arial Narrow" w:cs="Times New Roman"/>
            <w:sz w:val="24"/>
            <w:szCs w:val="24"/>
          </w:rPr>
          <w:t xml:space="preserve"> </w:t>
        </w:r>
      </w:ins>
      <w:ins w:id="12" w:author="Amitabh Sural" w:date="2010-08-16T11:22:00Z">
        <w:r>
          <w:rPr>
            <w:rFonts w:ascii="Arial Narrow" w:eastAsia="Times New Roman" w:hAnsi="Arial Narrow" w:cs="Times New Roman"/>
            <w:sz w:val="24"/>
            <w:szCs w:val="24"/>
          </w:rPr>
          <w:t>In a couple of instanc</w:t>
        </w:r>
      </w:ins>
      <w:ins w:id="13" w:author="Amitabh Sural" w:date="2010-08-16T11:23:00Z">
        <w:r>
          <w:rPr>
            <w:rFonts w:ascii="Arial Narrow" w:eastAsia="Times New Roman" w:hAnsi="Arial Narrow" w:cs="Times New Roman"/>
            <w:sz w:val="24"/>
            <w:szCs w:val="24"/>
          </w:rPr>
          <w:t xml:space="preserve">es his role was critical in </w:t>
        </w:r>
      </w:ins>
      <w:ins w:id="14" w:author="Amitabh Sural" w:date="2010-08-16T11:26:00Z">
        <w:r w:rsidR="00246514">
          <w:rPr>
            <w:rFonts w:ascii="Arial Narrow" w:eastAsia="Times New Roman" w:hAnsi="Arial Narrow" w:cs="Times New Roman"/>
            <w:sz w:val="24"/>
            <w:szCs w:val="24"/>
          </w:rPr>
          <w:t>pushing major deals through.</w:t>
        </w:r>
      </w:ins>
      <w:ins w:id="15" w:author="Amitabh Sural" w:date="2010-08-16T11:28:00Z">
        <w:r w:rsidR="00A65B8F">
          <w:rPr>
            <w:rFonts w:ascii="Arial Narrow" w:eastAsia="Times New Roman" w:hAnsi="Arial Narrow" w:cs="Times New Roman"/>
            <w:sz w:val="24"/>
            <w:szCs w:val="24"/>
          </w:rPr>
          <w:t xml:space="preserve"> </w:t>
        </w:r>
      </w:ins>
      <w:ins w:id="16" w:author="Amitabh Sural" w:date="2010-08-16T11:26:00Z">
        <w:r w:rsidR="007C2207">
          <w:rPr>
            <w:rFonts w:ascii="Arial Narrow" w:eastAsia="Times New Roman" w:hAnsi="Arial Narrow" w:cs="Times New Roman"/>
            <w:sz w:val="24"/>
            <w:szCs w:val="24"/>
          </w:rPr>
          <w:t xml:space="preserve">His leadership </w:t>
        </w:r>
      </w:ins>
      <w:ins w:id="17" w:author="Amitabh Sural" w:date="2010-08-16T11:27:00Z">
        <w:r w:rsidR="007C2207">
          <w:rPr>
            <w:rFonts w:ascii="Arial Narrow" w:eastAsia="Times New Roman" w:hAnsi="Arial Narrow" w:cs="Times New Roman"/>
            <w:sz w:val="24"/>
            <w:szCs w:val="24"/>
          </w:rPr>
          <w:t xml:space="preserve">and mentoring </w:t>
        </w:r>
      </w:ins>
      <w:ins w:id="18" w:author="Amitabh Sural" w:date="2010-08-16T11:26:00Z">
        <w:r w:rsidR="007C2207">
          <w:rPr>
            <w:rFonts w:ascii="Arial Narrow" w:eastAsia="Times New Roman" w:hAnsi="Arial Narrow" w:cs="Times New Roman"/>
            <w:sz w:val="24"/>
            <w:szCs w:val="24"/>
          </w:rPr>
          <w:t>qualit</w:t>
        </w:r>
      </w:ins>
      <w:ins w:id="19" w:author="Amitabh Sural" w:date="2010-08-16T11:27:00Z">
        <w:r w:rsidR="007C2207">
          <w:rPr>
            <w:rFonts w:ascii="Arial Narrow" w:eastAsia="Times New Roman" w:hAnsi="Arial Narrow" w:cs="Times New Roman"/>
            <w:sz w:val="24"/>
            <w:szCs w:val="24"/>
          </w:rPr>
          <w:t>ies were remarkable that was clearly manifested in the way he brought the new-comers in the team upto-the-speed.</w:t>
        </w:r>
      </w:ins>
    </w:p>
    <w:p w:rsidR="009560BE" w:rsidDel="00A83745" w:rsidRDefault="009560BE" w:rsidP="009560BE">
      <w:pPr>
        <w:spacing w:before="100" w:beforeAutospacing="1" w:after="100" w:afterAutospacing="1"/>
        <w:rPr>
          <w:del w:id="20" w:author="Amitabh Sural" w:date="2010-08-16T11:20:00Z"/>
          <w:rFonts w:ascii="Arial Narrow" w:eastAsia="Times New Roman" w:hAnsi="Arial Narrow" w:cs="Times New Roman"/>
          <w:sz w:val="24"/>
          <w:szCs w:val="24"/>
        </w:rPr>
      </w:pPr>
      <w:del w:id="21" w:author="Amitabh Sural" w:date="2010-08-16T11:20:00Z">
        <w:r w:rsidDel="00934369">
          <w:rPr>
            <w:rFonts w:ascii="Arial Narrow" w:eastAsia="Times New Roman" w:hAnsi="Arial Narrow" w:cs="Times New Roman"/>
            <w:sz w:val="24"/>
            <w:szCs w:val="24"/>
          </w:rPr>
          <w:delText> </w:delText>
        </w:r>
      </w:del>
    </w:p>
    <w:p w:rsidR="009560BE" w:rsidRDefault="009560BE" w:rsidP="009560BE">
      <w:pPr>
        <w:spacing w:before="100" w:beforeAutospacing="1" w:after="100" w:afterAutospacing="1"/>
        <w:rPr>
          <w:ins w:id="22" w:author="Amitabh Sural" w:date="2010-08-16T11:28:00Z"/>
          <w:rFonts w:ascii="Arial Narrow" w:eastAsia="Times New Roman" w:hAnsi="Arial Narrow" w:cs="Times New Roman"/>
          <w:sz w:val="24"/>
          <w:szCs w:val="24"/>
        </w:rPr>
      </w:pPr>
      <w:r>
        <w:rPr>
          <w:rFonts w:ascii="Arial Narrow" w:eastAsia="Times New Roman" w:hAnsi="Arial Narrow" w:cs="Times New Roman"/>
          <w:sz w:val="24"/>
          <w:szCs w:val="24"/>
        </w:rPr>
        <w:t>I was taken by his knowledge of such diverse topics as economic history, geo-politics especially in relation to the movement in oil and gas prices as well as his ability to skillfully expostulate hot financial topics such as the ongoing sub-prime mortgage crisis. I always found him hooked to Yahoo finance or the Financial Times in his free time taking stock of the latest market data and trying to analyze their implications.</w:t>
      </w:r>
    </w:p>
    <w:p w:rsidR="006A11FA" w:rsidRDefault="006A11FA" w:rsidP="009560BE">
      <w:pPr>
        <w:spacing w:before="100" w:beforeAutospacing="1" w:after="100" w:afterAutospacing="1"/>
        <w:rPr>
          <w:ins w:id="23" w:author="Amitabh Sural" w:date="2010-08-16T11:28:00Z"/>
          <w:rFonts w:ascii="Arial Narrow" w:eastAsia="Times New Roman" w:hAnsi="Arial Narrow" w:cs="Times New Roman"/>
          <w:sz w:val="24"/>
          <w:szCs w:val="24"/>
        </w:rPr>
      </w:pPr>
    </w:p>
    <w:p w:rsidR="006A11FA" w:rsidRDefault="006A11FA" w:rsidP="009560BE">
      <w:pPr>
        <w:spacing w:before="100" w:beforeAutospacing="1" w:after="100" w:afterAutospacing="1"/>
        <w:rPr>
          <w:rFonts w:ascii="Arial Narrow" w:eastAsia="Times New Roman" w:hAnsi="Arial Narrow" w:cs="Times New Roman"/>
          <w:sz w:val="24"/>
          <w:szCs w:val="24"/>
        </w:rPr>
      </w:pPr>
      <w:ins w:id="24" w:author="Amitabh Sural" w:date="2010-08-16T11:29:00Z">
        <w:r>
          <w:rPr>
            <w:rFonts w:ascii="Arial Narrow" w:eastAsia="Times New Roman" w:hAnsi="Arial Narrow" w:cs="Times New Roman"/>
            <w:sz w:val="24"/>
            <w:szCs w:val="24"/>
          </w:rPr>
          <w:t>On the personal front,</w:t>
        </w:r>
      </w:ins>
      <w:ins w:id="25" w:author="Amitabh Sural" w:date="2010-08-16T11:30:00Z">
        <w:r>
          <w:rPr>
            <w:rFonts w:ascii="Arial Narrow" w:eastAsia="Times New Roman" w:hAnsi="Arial Narrow" w:cs="Times New Roman"/>
            <w:sz w:val="24"/>
            <w:szCs w:val="24"/>
          </w:rPr>
          <w:t xml:space="preserve"> </w:t>
        </w:r>
      </w:ins>
      <w:ins w:id="26" w:author="Amitabh Sural" w:date="2010-08-16T11:29:00Z">
        <w:r>
          <w:rPr>
            <w:rFonts w:ascii="Arial Narrow" w:eastAsia="Times New Roman" w:hAnsi="Arial Narrow" w:cs="Times New Roman"/>
            <w:sz w:val="24"/>
            <w:szCs w:val="24"/>
          </w:rPr>
          <w:t>I judged him to be a soft-spoken but stern,</w:t>
        </w:r>
      </w:ins>
      <w:ins w:id="27" w:author="Amitabh Sural" w:date="2010-08-16T11:31:00Z">
        <w:r>
          <w:rPr>
            <w:rFonts w:ascii="Arial Narrow" w:eastAsia="Times New Roman" w:hAnsi="Arial Narrow" w:cs="Times New Roman"/>
            <w:sz w:val="24"/>
            <w:szCs w:val="24"/>
          </w:rPr>
          <w:t xml:space="preserve"> </w:t>
        </w:r>
      </w:ins>
      <w:ins w:id="28" w:author="Amitabh Sural" w:date="2010-08-16T11:29:00Z">
        <w:r>
          <w:rPr>
            <w:rFonts w:ascii="Arial Narrow" w:eastAsia="Times New Roman" w:hAnsi="Arial Narrow" w:cs="Times New Roman"/>
            <w:sz w:val="24"/>
            <w:szCs w:val="24"/>
          </w:rPr>
          <w:t>ambitious but a very down-to-earth person.</w:t>
        </w:r>
      </w:ins>
      <w:ins w:id="29" w:author="Amitabh Sural" w:date="2010-08-16T11:31:00Z">
        <w:r>
          <w:rPr>
            <w:rFonts w:ascii="Arial Narrow" w:eastAsia="Times New Roman" w:hAnsi="Arial Narrow" w:cs="Times New Roman"/>
            <w:sz w:val="24"/>
            <w:szCs w:val="24"/>
          </w:rPr>
          <w:t xml:space="preserve"> </w:t>
        </w:r>
      </w:ins>
      <w:ins w:id="30" w:author="Amitabh Sural" w:date="2010-08-16T11:30:00Z">
        <w:r>
          <w:rPr>
            <w:rFonts w:ascii="Arial Narrow" w:eastAsia="Times New Roman" w:hAnsi="Arial Narrow" w:cs="Times New Roman"/>
            <w:sz w:val="24"/>
            <w:szCs w:val="24"/>
          </w:rPr>
          <w:t>He involved himself in quite a number of social obligations,</w:t>
        </w:r>
      </w:ins>
      <w:ins w:id="31" w:author="Amitabh Sural" w:date="2010-08-16T11:31:00Z">
        <w:r>
          <w:rPr>
            <w:rFonts w:ascii="Arial Narrow" w:eastAsia="Times New Roman" w:hAnsi="Arial Narrow" w:cs="Times New Roman"/>
            <w:sz w:val="24"/>
            <w:szCs w:val="24"/>
          </w:rPr>
          <w:t xml:space="preserve"> </w:t>
        </w:r>
      </w:ins>
      <w:ins w:id="32" w:author="Amitabh Sural" w:date="2010-08-16T11:30:00Z">
        <w:r>
          <w:rPr>
            <w:rFonts w:ascii="Arial Narrow" w:eastAsia="Times New Roman" w:hAnsi="Arial Narrow" w:cs="Times New Roman"/>
            <w:sz w:val="24"/>
            <w:szCs w:val="24"/>
          </w:rPr>
          <w:t>which portrays a</w:t>
        </w:r>
      </w:ins>
      <w:ins w:id="33" w:author="Amitabh Sural" w:date="2010-08-16T11:31:00Z">
        <w:r>
          <w:rPr>
            <w:rFonts w:ascii="Arial Narrow" w:eastAsia="Times New Roman" w:hAnsi="Arial Narrow" w:cs="Times New Roman"/>
            <w:sz w:val="24"/>
            <w:szCs w:val="24"/>
          </w:rPr>
          <w:t>n excellent picture of Balaji as a man to believes in giving back</w:t>
        </w:r>
      </w:ins>
      <w:ins w:id="34" w:author="Amitabh Sural" w:date="2010-08-16T11:32:00Z">
        <w:r>
          <w:rPr>
            <w:rFonts w:ascii="Arial Narrow" w:eastAsia="Times New Roman" w:hAnsi="Arial Narrow" w:cs="Times New Roman"/>
            <w:sz w:val="24"/>
            <w:szCs w:val="24"/>
          </w:rPr>
          <w:t xml:space="preserve"> a lot more to the society than what he gets.</w:t>
        </w:r>
      </w:ins>
    </w:p>
    <w:p w:rsidR="009560BE" w:rsidRDefault="009560BE" w:rsidP="009560BE">
      <w:pPr>
        <w:spacing w:before="100" w:beforeAutospacing="1" w:after="100" w:afterAutospacing="1"/>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 </w:t>
      </w:r>
    </w:p>
    <w:p w:rsidR="009560BE" w:rsidRDefault="009560BE" w:rsidP="009560BE">
      <w:pPr>
        <w:spacing w:before="100" w:beforeAutospacing="1" w:after="100" w:afterAutospacing="1"/>
        <w:rPr>
          <w:rFonts w:ascii="Arial Narrow" w:eastAsia="Times New Roman" w:hAnsi="Arial Narrow" w:cs="Times New Roman"/>
          <w:sz w:val="24"/>
          <w:szCs w:val="24"/>
        </w:rPr>
      </w:pPr>
      <w:r>
        <w:rPr>
          <w:rFonts w:ascii="Arial Narrow" w:eastAsia="Times New Roman" w:hAnsi="Arial Narrow" w:cs="Times New Roman"/>
          <w:sz w:val="24"/>
          <w:szCs w:val="24"/>
        </w:rPr>
        <w:t xml:space="preserve">To summarize, I would strongly urge the committee to accept Amitabh's application for admission to the prestigious graduate program. My close interactions with him during the project convinced me of his enormous potential and your program will surely go a long way in honing his already good knowledge of the </w:t>
      </w:r>
      <w:ins w:id="35" w:author="Amitabh Sural" w:date="2010-08-16T11:21:00Z">
        <w:r w:rsidR="00934369">
          <w:rPr>
            <w:rFonts w:ascii="Arial Narrow" w:eastAsia="Times New Roman" w:hAnsi="Arial Narrow" w:cs="Times New Roman"/>
            <w:sz w:val="24"/>
            <w:szCs w:val="24"/>
          </w:rPr>
          <w:t>technological</w:t>
        </w:r>
      </w:ins>
      <w:del w:id="36" w:author="Amitabh Sural" w:date="2010-08-16T11:21:00Z">
        <w:r w:rsidDel="00934369">
          <w:rPr>
            <w:rFonts w:ascii="Arial Narrow" w:eastAsia="Times New Roman" w:hAnsi="Arial Narrow" w:cs="Times New Roman"/>
            <w:sz w:val="24"/>
            <w:szCs w:val="24"/>
          </w:rPr>
          <w:delText>financial</w:delText>
        </w:r>
      </w:del>
      <w:r>
        <w:rPr>
          <w:rFonts w:ascii="Arial Narrow" w:eastAsia="Times New Roman" w:hAnsi="Arial Narrow" w:cs="Times New Roman"/>
          <w:sz w:val="24"/>
          <w:szCs w:val="24"/>
        </w:rPr>
        <w:t xml:space="preserve"> world and make his future even brighter.</w:t>
      </w:r>
    </w:p>
    <w:p w:rsidR="009560BE" w:rsidRDefault="009560BE" w:rsidP="009560BE">
      <w:pPr>
        <w:spacing w:before="100" w:beforeAutospacing="1" w:after="100" w:afterAutospacing="1"/>
        <w:rPr>
          <w:rFonts w:ascii="Arial Narrow" w:eastAsia="Times New Roman" w:hAnsi="Arial Narrow" w:cs="Times New Roman"/>
          <w:sz w:val="24"/>
          <w:szCs w:val="24"/>
        </w:rPr>
      </w:pPr>
    </w:p>
    <w:p w:rsidR="009560BE" w:rsidRDefault="009560BE" w:rsidP="009560BE">
      <w:pPr>
        <w:rPr>
          <w:rFonts w:ascii="Bradley Hand ITC" w:eastAsiaTheme="minorEastAsia" w:hAnsi="Bradley Hand ITC"/>
          <w:b/>
          <w:noProof/>
          <w:color w:val="0070C0"/>
          <w:sz w:val="28"/>
          <w:szCs w:val="28"/>
        </w:rPr>
      </w:pPr>
      <w:bookmarkStart w:id="37" w:name="_MailAutoSig"/>
      <w:r>
        <w:rPr>
          <w:rFonts w:ascii="Bradley Hand ITC" w:eastAsiaTheme="minorEastAsia" w:hAnsi="Bradley Hand ITC"/>
          <w:b/>
          <w:noProof/>
          <w:color w:val="0070C0"/>
          <w:sz w:val="28"/>
          <w:szCs w:val="28"/>
        </w:rPr>
        <w:t>Thanks and Regards,</w:t>
      </w:r>
    </w:p>
    <w:p w:rsidR="009560BE" w:rsidRDefault="009560BE" w:rsidP="009560BE">
      <w:pPr>
        <w:rPr>
          <w:ins w:id="38" w:author="Amitabh Sural" w:date="2010-08-17T11:32:00Z"/>
          <w:rFonts w:ascii="Bradley Hand ITC" w:eastAsiaTheme="minorEastAsia" w:hAnsi="Bradley Hand ITC"/>
          <w:b/>
          <w:noProof/>
          <w:color w:val="0070C0"/>
          <w:sz w:val="28"/>
          <w:szCs w:val="28"/>
        </w:rPr>
      </w:pPr>
      <w:r>
        <w:rPr>
          <w:rFonts w:ascii="Bradley Hand ITC" w:eastAsiaTheme="minorEastAsia" w:hAnsi="Bradley Hand ITC"/>
          <w:b/>
          <w:noProof/>
          <w:color w:val="0070C0"/>
          <w:sz w:val="28"/>
          <w:szCs w:val="28"/>
        </w:rPr>
        <w:t>Amitabh Sural.</w:t>
      </w:r>
    </w:p>
    <w:p w:rsidR="00D8678B" w:rsidRDefault="00D8678B" w:rsidP="009560BE">
      <w:pPr>
        <w:rPr>
          <w:ins w:id="39" w:author="Amitabh Sural" w:date="2010-08-17T11:32:00Z"/>
          <w:rFonts w:ascii="Bradley Hand ITC" w:eastAsiaTheme="minorEastAsia" w:hAnsi="Bradley Hand ITC"/>
          <w:b/>
          <w:noProof/>
          <w:color w:val="0070C0"/>
          <w:sz w:val="28"/>
          <w:szCs w:val="28"/>
        </w:rPr>
      </w:pPr>
    </w:p>
    <w:p w:rsidR="00D8678B" w:rsidRDefault="00D8678B" w:rsidP="009560BE">
      <w:pPr>
        <w:pBdr>
          <w:bottom w:val="single" w:sz="6" w:space="1" w:color="auto"/>
        </w:pBdr>
        <w:rPr>
          <w:ins w:id="40" w:author="Amitabh Sural" w:date="2010-08-17T11:32:00Z"/>
          <w:rFonts w:ascii="Bradley Hand ITC" w:eastAsiaTheme="minorEastAsia" w:hAnsi="Bradley Hand ITC"/>
          <w:b/>
          <w:noProof/>
          <w:color w:val="0070C0"/>
          <w:sz w:val="28"/>
          <w:szCs w:val="28"/>
        </w:rPr>
      </w:pPr>
    </w:p>
    <w:p w:rsidR="00D422C0" w:rsidRDefault="00D422C0" w:rsidP="009560BE">
      <w:pPr>
        <w:rPr>
          <w:ins w:id="41" w:author="Amitabh Sural" w:date="2010-08-17T11:33:00Z"/>
          <w:rFonts w:ascii="Bradley Hand ITC" w:eastAsiaTheme="minorEastAsia" w:hAnsi="Bradley Hand ITC"/>
          <w:b/>
          <w:noProof/>
          <w:color w:val="0070C0"/>
          <w:sz w:val="28"/>
          <w:szCs w:val="28"/>
        </w:rPr>
      </w:pPr>
    </w:p>
    <w:p w:rsidR="00D422C0" w:rsidRDefault="00D422C0" w:rsidP="009560BE">
      <w:pPr>
        <w:rPr>
          <w:ins w:id="42" w:author="Amitabh Sural" w:date="2010-08-17T11:33:00Z"/>
          <w:rFonts w:ascii="Bradley Hand ITC" w:eastAsiaTheme="minorEastAsia" w:hAnsi="Bradley Hand ITC"/>
          <w:b/>
          <w:noProof/>
          <w:color w:val="0070C0"/>
          <w:sz w:val="28"/>
          <w:szCs w:val="28"/>
        </w:rPr>
      </w:pPr>
    </w:p>
    <w:p w:rsidR="00D422C0" w:rsidRDefault="00D422C0" w:rsidP="00D422C0">
      <w:pPr>
        <w:pStyle w:val="PlainText"/>
        <w:rPr>
          <w:ins w:id="43" w:author="Amitabh Sural" w:date="2010-08-17T11:33:00Z"/>
        </w:rPr>
      </w:pPr>
      <w:ins w:id="44" w:author="Amitabh Sural" w:date="2010-08-17T11:33:00Z">
        <w:r>
          <w:t>1.   Under what circumstances and for how long have you known the applicant? (50 words maximum)</w:t>
        </w:r>
      </w:ins>
    </w:p>
    <w:p w:rsidR="00D422C0" w:rsidRDefault="00D422C0" w:rsidP="00D422C0">
      <w:pPr>
        <w:pStyle w:val="PlainText"/>
        <w:rPr>
          <w:ins w:id="45" w:author="Amitabh Sural" w:date="2010-08-17T11:33:00Z"/>
        </w:rPr>
      </w:pPr>
    </w:p>
    <w:p w:rsidR="00D422C0" w:rsidRDefault="00D422C0" w:rsidP="00D422C0">
      <w:pPr>
        <w:pStyle w:val="PlainText"/>
        <w:rPr>
          <w:ins w:id="46" w:author="Amitabh Sural" w:date="2010-08-17T11:33:00Z"/>
        </w:rPr>
      </w:pPr>
      <w:ins w:id="47" w:author="Amitabh Sural" w:date="2010-08-17T11:33:00Z">
        <w:r>
          <w:t>2.   Please rate the applicant's achievements when compared to those of his or her peers and mention the reference group with which you are making these comparisons. (100 words maximum)</w:t>
        </w:r>
      </w:ins>
    </w:p>
    <w:p w:rsidR="00D422C0" w:rsidRDefault="00D422C0" w:rsidP="00D422C0">
      <w:pPr>
        <w:pStyle w:val="PlainText"/>
        <w:rPr>
          <w:ins w:id="48" w:author="Amitabh Sural" w:date="2010-08-17T11:33:00Z"/>
        </w:rPr>
      </w:pPr>
    </w:p>
    <w:p w:rsidR="00D422C0" w:rsidRDefault="00D422C0" w:rsidP="00D422C0">
      <w:pPr>
        <w:pStyle w:val="PlainText"/>
        <w:rPr>
          <w:ins w:id="49" w:author="Amitabh Sural" w:date="2010-08-17T11:39:00Z"/>
        </w:rPr>
      </w:pPr>
      <w:ins w:id="50" w:author="Amitabh Sural" w:date="2010-08-17T11:33:00Z">
        <w:r>
          <w:t>3.   Please describe, in brief, situations where the applicant displayed signs of leadership abilities and team skills. (200 words maximum)</w:t>
        </w:r>
      </w:ins>
    </w:p>
    <w:p w:rsidR="00CC6571" w:rsidRDefault="00CC6571" w:rsidP="00D422C0">
      <w:pPr>
        <w:pStyle w:val="PlainText"/>
        <w:rPr>
          <w:ins w:id="51" w:author="Amitabh Sural" w:date="2010-08-17T11:41:00Z"/>
        </w:rPr>
      </w:pPr>
      <w:ins w:id="52" w:author="Amitabh Sural" w:date="2010-08-17T11:39:00Z">
        <w:r>
          <w:t xml:space="preserve">Balaji demonstrated </w:t>
        </w:r>
      </w:ins>
      <w:ins w:id="53" w:author="Amitabh Sural" w:date="2010-08-17T11:40:00Z">
        <w:r>
          <w:t xml:space="preserve"> </w:t>
        </w:r>
      </w:ins>
      <w:ins w:id="54" w:author="Amitabh Sural" w:date="2010-08-17T11:41:00Z">
        <w:r w:rsidR="00B14439">
          <w:t xml:space="preserve"> </w:t>
        </w:r>
      </w:ins>
      <w:ins w:id="55" w:author="Amitabh Sural" w:date="2010-08-17T11:39:00Z">
        <w:r>
          <w:t>exceptional mentoring</w:t>
        </w:r>
      </w:ins>
      <w:ins w:id="56" w:author="Amitabh Sural" w:date="2010-08-17T11:40:00Z">
        <w:r>
          <w:t xml:space="preserve"> skills in bringing new the t</w:t>
        </w:r>
      </w:ins>
      <w:ins w:id="57" w:author="Amitabh Sural" w:date="2010-08-17T11:41:00Z">
        <w:r>
          <w:t>eam members up</w:t>
        </w:r>
        <w:r w:rsidR="00B14439">
          <w:t>-to-</w:t>
        </w:r>
        <w:r>
          <w:t>the speed.</w:t>
        </w:r>
      </w:ins>
    </w:p>
    <w:p w:rsidR="006735B4" w:rsidRDefault="002F6A69" w:rsidP="00D422C0">
      <w:pPr>
        <w:pStyle w:val="PlainText"/>
        <w:rPr>
          <w:ins w:id="58" w:author="Amitabh Sural" w:date="2010-08-17T11:45:00Z"/>
        </w:rPr>
      </w:pPr>
      <w:ins w:id="59" w:author="Amitabh Sural" w:date="2010-08-17T11:41:00Z">
        <w:r>
          <w:t xml:space="preserve">He was able to deliver many of the assigned tasks </w:t>
        </w:r>
      </w:ins>
      <w:ins w:id="60" w:author="Amitabh Sural" w:date="2010-08-17T11:42:00Z">
        <w:r w:rsidR="00B347CC">
          <w:t>within th</w:t>
        </w:r>
        <w:r w:rsidR="000657D7">
          <w:t>e team well before the deadline</w:t>
        </w:r>
        <w:r w:rsidR="00B347CC">
          <w:t>,</w:t>
        </w:r>
        <w:r w:rsidR="00AB13A2">
          <w:t xml:space="preserve"> </w:t>
        </w:r>
        <w:r w:rsidR="00B347CC">
          <w:t>bringing out the best among his peers and junior members.</w:t>
        </w:r>
      </w:ins>
      <w:ins w:id="61" w:author="Amitabh Sural" w:date="2010-08-17T11:43:00Z">
        <w:r w:rsidR="006735B4">
          <w:t xml:space="preserve"> He enjoys a very good rapport with the team members </w:t>
        </w:r>
      </w:ins>
      <w:ins w:id="62" w:author="Amitabh Sural" w:date="2010-08-17T11:44:00Z">
        <w:r w:rsidR="006735B4">
          <w:t>and is one of the most affable members of my team. He is a perfect team player</w:t>
        </w:r>
      </w:ins>
      <w:ins w:id="63" w:author="Amitabh Sural" w:date="2010-08-17T11:45:00Z">
        <w:r w:rsidR="006735B4">
          <w:t xml:space="preserve"> and </w:t>
        </w:r>
      </w:ins>
      <w:ins w:id="64" w:author="Amitabh Sural" w:date="2010-08-17T11:44:00Z">
        <w:r w:rsidR="006735B4">
          <w:t xml:space="preserve">always ready to pitch in with the extra effort </w:t>
        </w:r>
      </w:ins>
      <w:ins w:id="65" w:author="Amitabh Sural" w:date="2010-08-17T11:45:00Z">
        <w:r w:rsidR="006735B4">
          <w:t>in crunch situations.</w:t>
        </w:r>
      </w:ins>
      <w:ins w:id="66" w:author="Amitabh Sural" w:date="2010-08-17T11:49:00Z">
        <w:r w:rsidR="006404D6">
          <w:t xml:space="preserve"> </w:t>
        </w:r>
      </w:ins>
      <w:ins w:id="67" w:author="Amitabh Sural" w:date="2010-08-17T11:48:00Z">
        <w:r w:rsidR="006404D6">
          <w:t>He comes up with ideas within team meetings that are really very helpful in raising the quality of our product</w:t>
        </w:r>
      </w:ins>
      <w:ins w:id="68" w:author="Amitabh Sural" w:date="2010-08-17T11:49:00Z">
        <w:r w:rsidR="006404D6">
          <w:t>.</w:t>
        </w:r>
      </w:ins>
    </w:p>
    <w:p w:rsidR="006735B4" w:rsidRDefault="006735B4" w:rsidP="00D422C0">
      <w:pPr>
        <w:pStyle w:val="PlainText"/>
        <w:rPr>
          <w:ins w:id="69" w:author="Amitabh Sural" w:date="2010-08-17T11:33:00Z"/>
        </w:rPr>
      </w:pPr>
    </w:p>
    <w:p w:rsidR="00D422C0" w:rsidRDefault="00D422C0" w:rsidP="00D422C0">
      <w:pPr>
        <w:pStyle w:val="PlainText"/>
        <w:rPr>
          <w:ins w:id="70" w:author="Amitabh Sural" w:date="2010-08-17T11:50:00Z"/>
        </w:rPr>
      </w:pPr>
      <w:ins w:id="71" w:author="Amitabh Sural" w:date="2010-08-17T11:33:00Z">
        <w:r>
          <w:t>4.   Please mention two consistent strengths of the applicant and if possible provide instances where she/he demonstrated these strengths. (200 words maximum)</w:t>
        </w:r>
      </w:ins>
      <w:ins w:id="72" w:author="Amitabh Sural" w:date="2010-08-17T11:50:00Z">
        <w:r w:rsidR="00F9489C">
          <w:t xml:space="preserve"> </w:t>
        </w:r>
      </w:ins>
    </w:p>
    <w:p w:rsidR="00F9489C" w:rsidRDefault="00F9489C" w:rsidP="00D422C0">
      <w:pPr>
        <w:pStyle w:val="PlainText"/>
        <w:rPr>
          <w:ins w:id="73" w:author="Amitabh Sural" w:date="2010-08-17T11:33:00Z"/>
        </w:rPr>
      </w:pPr>
      <w:ins w:id="74" w:author="Amitabh Sural" w:date="2010-08-17T11:50:00Z">
        <w:r>
          <w:t>Ambitious and excellent interpersonal skills</w:t>
        </w:r>
      </w:ins>
      <w:bookmarkStart w:id="75" w:name="_GoBack"/>
      <w:bookmarkEnd w:id="75"/>
    </w:p>
    <w:p w:rsidR="00D422C0" w:rsidRDefault="00D422C0" w:rsidP="00D422C0">
      <w:pPr>
        <w:pStyle w:val="PlainText"/>
        <w:rPr>
          <w:ins w:id="76" w:author="Amitabh Sural" w:date="2010-08-17T11:33:00Z"/>
        </w:rPr>
      </w:pPr>
    </w:p>
    <w:p w:rsidR="00D422C0" w:rsidRDefault="00D422C0" w:rsidP="00D422C0">
      <w:pPr>
        <w:pStyle w:val="PlainText"/>
        <w:rPr>
          <w:ins w:id="77" w:author="Amitabh Sural" w:date="2010-08-17T11:33:00Z"/>
        </w:rPr>
      </w:pPr>
      <w:ins w:id="78" w:author="Amitabh Sural" w:date="2010-08-17T11:33:00Z">
        <w:r>
          <w:t>5.   Please indicate two areas where the applicant has shown learning and improvement which would add value to his application to the SIB. (100 words maximum)</w:t>
        </w:r>
      </w:ins>
    </w:p>
    <w:p w:rsidR="00D422C0" w:rsidRDefault="00D422C0" w:rsidP="00D422C0">
      <w:pPr>
        <w:pStyle w:val="PlainText"/>
        <w:rPr>
          <w:ins w:id="79" w:author="Amitabh Sural" w:date="2010-08-17T11:33:00Z"/>
        </w:rPr>
      </w:pPr>
    </w:p>
    <w:p w:rsidR="00D422C0" w:rsidRDefault="00D422C0" w:rsidP="00D422C0">
      <w:pPr>
        <w:pStyle w:val="PlainText"/>
        <w:rPr>
          <w:ins w:id="80" w:author="Amitabh Sural" w:date="2010-08-17T11:33:00Z"/>
        </w:rPr>
      </w:pPr>
      <w:ins w:id="81" w:author="Amitabh Sural" w:date="2010-08-17T11:33:00Z">
        <w:r>
          <w:t>6.  Please provide any other comments that you consider are relevant to the applicant's admission to the SIB, especially regarding the applicant's career in business/management. (200 words maximum)</w:t>
        </w:r>
      </w:ins>
    </w:p>
    <w:p w:rsidR="00D422C0" w:rsidRDefault="00D422C0" w:rsidP="009560BE">
      <w:pPr>
        <w:rPr>
          <w:rFonts w:ascii="Bradley Hand ITC" w:eastAsiaTheme="minorEastAsia" w:hAnsi="Bradley Hand ITC"/>
          <w:b/>
          <w:noProof/>
          <w:color w:val="0070C0"/>
          <w:sz w:val="28"/>
          <w:szCs w:val="28"/>
        </w:rPr>
      </w:pPr>
    </w:p>
    <w:bookmarkEnd w:id="37"/>
    <w:p w:rsidR="009560BE" w:rsidRDefault="009560BE" w:rsidP="009560BE"/>
    <w:p w:rsidR="00B919F5" w:rsidRDefault="00B919F5"/>
    <w:sectPr w:rsidR="00B9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CD"/>
    <w:rsid w:val="000657D7"/>
    <w:rsid w:val="00140BF1"/>
    <w:rsid w:val="00246514"/>
    <w:rsid w:val="00270C24"/>
    <w:rsid w:val="002F6A69"/>
    <w:rsid w:val="004D5EAE"/>
    <w:rsid w:val="006404D6"/>
    <w:rsid w:val="006735B4"/>
    <w:rsid w:val="006A11FA"/>
    <w:rsid w:val="00707A16"/>
    <w:rsid w:val="007C2207"/>
    <w:rsid w:val="00934369"/>
    <w:rsid w:val="009560BE"/>
    <w:rsid w:val="00A65B8F"/>
    <w:rsid w:val="00A83745"/>
    <w:rsid w:val="00AB13A2"/>
    <w:rsid w:val="00AF5F0E"/>
    <w:rsid w:val="00B14439"/>
    <w:rsid w:val="00B14ECD"/>
    <w:rsid w:val="00B347CC"/>
    <w:rsid w:val="00B919F5"/>
    <w:rsid w:val="00CC6571"/>
    <w:rsid w:val="00CF6E68"/>
    <w:rsid w:val="00D422C0"/>
    <w:rsid w:val="00D8678B"/>
    <w:rsid w:val="00F9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0B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422C0"/>
    <w:rPr>
      <w:rFonts w:ascii="Calibri" w:hAnsi="Calibri"/>
      <w:szCs w:val="21"/>
    </w:rPr>
  </w:style>
  <w:style w:type="character" w:customStyle="1" w:styleId="PlainTextChar">
    <w:name w:val="Plain Text Char"/>
    <w:basedOn w:val="DefaultParagraphFont"/>
    <w:link w:val="PlainText"/>
    <w:uiPriority w:val="99"/>
    <w:semiHidden/>
    <w:rsid w:val="00D422C0"/>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0B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422C0"/>
    <w:rPr>
      <w:rFonts w:ascii="Calibri" w:hAnsi="Calibri"/>
      <w:szCs w:val="21"/>
    </w:rPr>
  </w:style>
  <w:style w:type="character" w:customStyle="1" w:styleId="PlainTextChar">
    <w:name w:val="Plain Text Char"/>
    <w:basedOn w:val="DefaultParagraphFont"/>
    <w:link w:val="PlainText"/>
    <w:uiPriority w:val="99"/>
    <w:semiHidden/>
    <w:rsid w:val="00D422C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368212">
      <w:bodyDiv w:val="1"/>
      <w:marLeft w:val="0"/>
      <w:marRight w:val="0"/>
      <w:marTop w:val="0"/>
      <w:marBottom w:val="0"/>
      <w:divBdr>
        <w:top w:val="none" w:sz="0" w:space="0" w:color="auto"/>
        <w:left w:val="none" w:sz="0" w:space="0" w:color="auto"/>
        <w:bottom w:val="none" w:sz="0" w:space="0" w:color="auto"/>
        <w:right w:val="none" w:sz="0" w:space="0" w:color="auto"/>
      </w:divBdr>
    </w:div>
    <w:div w:id="20998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Sural</dc:creator>
  <cp:keywords/>
  <dc:description/>
  <cp:lastModifiedBy>Amitabh Sural</cp:lastModifiedBy>
  <cp:revision>24</cp:revision>
  <dcterms:created xsi:type="dcterms:W3CDTF">2010-08-16T05:47:00Z</dcterms:created>
  <dcterms:modified xsi:type="dcterms:W3CDTF">2010-08-17T06:20:00Z</dcterms:modified>
</cp:coreProperties>
</file>